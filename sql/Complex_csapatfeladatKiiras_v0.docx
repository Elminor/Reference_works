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6959" w:rsidRDefault="00A41E5A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Curriculum</w:t>
      </w:r>
    </w:p>
    <w:p w14:paraId="00000002" w14:textId="77777777" w:rsidR="00D86959" w:rsidRDefault="00D86959"/>
    <w:p w14:paraId="00000003" w14:textId="77777777" w:rsidR="00D86959" w:rsidRDefault="00A41E5A">
      <w:pPr>
        <w:rPr>
          <w:b/>
        </w:rPr>
      </w:pPr>
      <w:proofErr w:type="spellStart"/>
      <w:r>
        <w:rPr>
          <w:b/>
        </w:rPr>
        <w:t>Leírás</w:t>
      </w:r>
      <w:proofErr w:type="spellEnd"/>
      <w:r>
        <w:rPr>
          <w:b/>
        </w:rPr>
        <w:t>:</w:t>
      </w:r>
    </w:p>
    <w:p w14:paraId="00000004" w14:textId="77777777" w:rsidR="00D86959" w:rsidRDefault="00A41E5A">
      <w:proofErr w:type="spellStart"/>
      <w:r>
        <w:t>Alkoss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adatbázist</w:t>
      </w:r>
      <w:proofErr w:type="spellEnd"/>
      <w:r>
        <w:t xml:space="preserve"> a </w:t>
      </w:r>
      <w:proofErr w:type="spellStart"/>
      <w:r>
        <w:t>Codecool</w:t>
      </w:r>
      <w:proofErr w:type="spellEnd"/>
      <w:r>
        <w:t xml:space="preserve"> </w:t>
      </w:r>
      <w:proofErr w:type="spellStart"/>
      <w:r>
        <w:t>diákjainak</w:t>
      </w:r>
      <w:proofErr w:type="spellEnd"/>
      <w:r>
        <w:t xml:space="preserve">, </w:t>
      </w:r>
      <w:proofErr w:type="spellStart"/>
      <w:r>
        <w:t>amiben</w:t>
      </w:r>
      <w:proofErr w:type="spellEnd"/>
      <w:r>
        <w:t xml:space="preserve"> a </w:t>
      </w:r>
      <w:proofErr w:type="spellStart"/>
      <w:r>
        <w:t>tanuláshoz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tárolhatod</w:t>
      </w:r>
      <w:proofErr w:type="spellEnd"/>
      <w:r>
        <w:t xml:space="preserve">. Az </w:t>
      </w:r>
      <w:proofErr w:type="spellStart"/>
      <w:r>
        <w:t>adatbázisnak</w:t>
      </w:r>
      <w:proofErr w:type="spellEnd"/>
      <w:r>
        <w:t xml:space="preserve"> </w:t>
      </w:r>
      <w:proofErr w:type="spellStart"/>
      <w:r>
        <w:t>tartalmaznia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diákok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, a </w:t>
      </w:r>
      <w:proofErr w:type="spellStart"/>
      <w:r>
        <w:t>tananyagot</w:t>
      </w:r>
      <w:proofErr w:type="spellEnd"/>
      <w:r>
        <w:t xml:space="preserve"> </w:t>
      </w:r>
      <w:proofErr w:type="spellStart"/>
      <w:r>
        <w:t>kurzusonkénti</w:t>
      </w:r>
      <w:proofErr w:type="spellEnd"/>
      <w:r>
        <w:t xml:space="preserve"> </w:t>
      </w:r>
      <w:proofErr w:type="spellStart"/>
      <w:r>
        <w:t>lebontásban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egyed</w:t>
      </w:r>
      <w:proofErr w:type="spellEnd"/>
      <w:r>
        <w:t xml:space="preserve"> </w:t>
      </w:r>
      <w:proofErr w:type="spellStart"/>
      <w:r>
        <w:t>diákok</w:t>
      </w:r>
      <w:proofErr w:type="spellEnd"/>
      <w:r>
        <w:t xml:space="preserve"> </w:t>
      </w:r>
      <w:proofErr w:type="spellStart"/>
      <w:r>
        <w:t>tananyaghoz</w:t>
      </w:r>
      <w:proofErr w:type="spellEnd"/>
      <w:r>
        <w:t xml:space="preserve"> </w:t>
      </w:r>
      <w:proofErr w:type="spellStart"/>
      <w:r>
        <w:t>kapcsolódó</w:t>
      </w:r>
      <w:proofErr w:type="spellEnd"/>
      <w:r>
        <w:t xml:space="preserve"> </w:t>
      </w:r>
      <w:proofErr w:type="spellStart"/>
      <w:r>
        <w:t>teljesítéseit</w:t>
      </w:r>
      <w:proofErr w:type="spellEnd"/>
      <w:r>
        <w:t>. Minde</w:t>
      </w:r>
      <w:r>
        <w:t xml:space="preserve">n </w:t>
      </w:r>
      <w:proofErr w:type="spellStart"/>
      <w:r>
        <w:t>feladatot</w:t>
      </w:r>
      <w:proofErr w:type="spellEnd"/>
      <w:r>
        <w:t xml:space="preserve"> SQL </w:t>
      </w:r>
      <w:proofErr w:type="spellStart"/>
      <w:r>
        <w:t>utasítások</w:t>
      </w:r>
      <w:proofErr w:type="spellEnd"/>
      <w:r>
        <w:t xml:space="preserve"> </w:t>
      </w:r>
      <w:proofErr w:type="spellStart"/>
      <w:r>
        <w:t>létrehozásával</w:t>
      </w:r>
      <w:proofErr w:type="spellEnd"/>
      <w:r>
        <w:t xml:space="preserve"> </w:t>
      </w:r>
      <w:proofErr w:type="spellStart"/>
      <w:r>
        <w:t>oldd</w:t>
      </w:r>
      <w:proofErr w:type="spellEnd"/>
      <w:r>
        <w:t xml:space="preserve"> meg, </w:t>
      </w:r>
      <w:proofErr w:type="spellStart"/>
      <w:r>
        <w:t>melyeket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kiterjesztésű</w:t>
      </w:r>
      <w:proofErr w:type="spellEnd"/>
      <w:r>
        <w:t xml:space="preserve"> </w:t>
      </w:r>
      <w:proofErr w:type="spellStart"/>
      <w:r>
        <w:t>fájlokban</w:t>
      </w:r>
      <w:proofErr w:type="spellEnd"/>
      <w:r>
        <w:t xml:space="preserve"> </w:t>
      </w:r>
      <w:proofErr w:type="spellStart"/>
      <w:r>
        <w:t>mentsd</w:t>
      </w:r>
      <w:proofErr w:type="spellEnd"/>
      <w:r>
        <w:t xml:space="preserve"> el. Az </w:t>
      </w:r>
      <w:proofErr w:type="spellStart"/>
      <w:r>
        <w:t>instrukciók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hozz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modellt</w:t>
      </w:r>
      <w:proofErr w:type="spellEnd"/>
      <w:r>
        <w:t xml:space="preserve"> (entity relational diagram),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formában</w:t>
      </w:r>
      <w:proofErr w:type="spellEnd"/>
      <w:r>
        <w:t xml:space="preserve"> is </w:t>
      </w:r>
      <w:proofErr w:type="spellStart"/>
      <w:r>
        <w:t>megmutatja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táblákat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köztük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kapcsolatot</w:t>
      </w:r>
      <w:proofErr w:type="spellEnd"/>
      <w:r>
        <w:t xml:space="preserve">. A diagrams.net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használható</w:t>
      </w:r>
      <w:proofErr w:type="spellEnd"/>
      <w:r>
        <w:t xml:space="preserve"> a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megoldásához</w:t>
      </w:r>
      <w:proofErr w:type="spellEnd"/>
      <w:r>
        <w:t>.</w:t>
      </w:r>
    </w:p>
    <w:p w14:paraId="00000005" w14:textId="77777777" w:rsidR="00D86959" w:rsidRDefault="00D86959"/>
    <w:p w14:paraId="00000006" w14:textId="77777777" w:rsidR="00D86959" w:rsidRDefault="00A41E5A">
      <w:pPr>
        <w:rPr>
          <w:b/>
        </w:rPr>
      </w:pPr>
      <w:proofErr w:type="spellStart"/>
      <w:r>
        <w:rPr>
          <w:b/>
        </w:rPr>
        <w:t>Feladatok</w:t>
      </w:r>
      <w:proofErr w:type="spellEnd"/>
      <w:r>
        <w:rPr>
          <w:b/>
        </w:rPr>
        <w:t>:</w:t>
      </w:r>
    </w:p>
    <w:p w14:paraId="00000007" w14:textId="77777777" w:rsidR="00D86959" w:rsidRDefault="00A41E5A">
      <w:pPr>
        <w:numPr>
          <w:ilvl w:val="0"/>
          <w:numId w:val="1"/>
        </w:numPr>
      </w:pPr>
      <w:proofErr w:type="spellStart"/>
      <w:r>
        <w:t>Hozz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adatbázist</w:t>
      </w:r>
      <w:proofErr w:type="spellEnd"/>
      <w:r>
        <w:t xml:space="preserve"> </w:t>
      </w:r>
      <w:proofErr w:type="spellStart"/>
      <w:r>
        <w:t>Codecool</w:t>
      </w:r>
      <w:proofErr w:type="spellEnd"/>
      <w:r>
        <w:t xml:space="preserve"> </w:t>
      </w:r>
      <w:proofErr w:type="spellStart"/>
      <w:r>
        <w:t>néven</w:t>
      </w:r>
      <w:proofErr w:type="spellEnd"/>
      <w:r>
        <w:br/>
        <w:t xml:space="preserve"> </w:t>
      </w:r>
    </w:p>
    <w:p w14:paraId="00000008" w14:textId="77777777" w:rsidR="00D86959" w:rsidRDefault="00A41E5A">
      <w:pPr>
        <w:numPr>
          <w:ilvl w:val="0"/>
          <w:numId w:val="1"/>
        </w:numPr>
      </w:pPr>
      <w:proofErr w:type="spellStart"/>
      <w:r>
        <w:t>Hozd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a</w:t>
      </w:r>
    </w:p>
    <w:p w14:paraId="00000009" w14:textId="77777777" w:rsidR="00D86959" w:rsidRDefault="00A41E5A">
      <w:pPr>
        <w:numPr>
          <w:ilvl w:val="1"/>
          <w:numId w:val="1"/>
        </w:numPr>
      </w:pPr>
      <w:proofErr w:type="spellStart"/>
      <w:r>
        <w:t>Alkoss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“Student” </w:t>
      </w:r>
      <w:proofErr w:type="spellStart"/>
      <w:r>
        <w:t>táblát</w:t>
      </w:r>
      <w:proofErr w:type="spellEnd"/>
      <w:r>
        <w:t xml:space="preserve">, </w:t>
      </w:r>
      <w:proofErr w:type="spellStart"/>
      <w:r>
        <w:t>amiben</w:t>
      </w:r>
      <w:proofErr w:type="spellEnd"/>
      <w:r>
        <w:t xml:space="preserve"> a </w:t>
      </w:r>
      <w:proofErr w:type="spellStart"/>
      <w:r>
        <w:t>tanulók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tárolod</w:t>
      </w:r>
      <w:proofErr w:type="spellEnd"/>
      <w:r>
        <w:t xml:space="preserve">, </w:t>
      </w:r>
      <w:proofErr w:type="spellStart"/>
      <w:r>
        <w:t>úgy</w:t>
      </w:r>
      <w:proofErr w:type="spellEnd"/>
      <w:r>
        <w:t xml:space="preserve"> mint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becenév</w:t>
      </w:r>
      <w:proofErr w:type="spellEnd"/>
      <w:r>
        <w:t xml:space="preserve">, a </w:t>
      </w:r>
      <w:proofErr w:type="spellStart"/>
      <w:r>
        <w:t>kurz</w:t>
      </w:r>
      <w:r>
        <w:t>ushoz</w:t>
      </w:r>
      <w:proofErr w:type="spellEnd"/>
      <w:r>
        <w:t xml:space="preserve"> </w:t>
      </w:r>
      <w:proofErr w:type="spellStart"/>
      <w:r>
        <w:t>csatlakozás</w:t>
      </w:r>
      <w:proofErr w:type="spellEnd"/>
      <w:r>
        <w:t xml:space="preserve"> </w:t>
      </w:r>
      <w:proofErr w:type="spellStart"/>
      <w:r>
        <w:t>napját</w:t>
      </w:r>
      <w:proofErr w:type="spellEnd"/>
      <w:r>
        <w:t xml:space="preserve">, a </w:t>
      </w:r>
      <w:proofErr w:type="spellStart"/>
      <w:r>
        <w:t>települést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, a </w:t>
      </w:r>
      <w:proofErr w:type="spellStart"/>
      <w:r>
        <w:t>hobbiját</w:t>
      </w:r>
      <w:proofErr w:type="spellEnd"/>
      <w:r>
        <w:t xml:space="preserve">, email </w:t>
      </w:r>
      <w:proofErr w:type="spellStart"/>
      <w:r>
        <w:t>címét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általad</w:t>
      </w:r>
      <w:proofErr w:type="spellEnd"/>
      <w:r>
        <w:t xml:space="preserve"> </w:t>
      </w:r>
      <w:proofErr w:type="spellStart"/>
      <w:r>
        <w:t>fontosnak</w:t>
      </w:r>
      <w:proofErr w:type="spellEnd"/>
      <w:r>
        <w:t xml:space="preserve"> </w:t>
      </w:r>
      <w:proofErr w:type="spellStart"/>
      <w:r>
        <w:t>gondolt</w:t>
      </w:r>
      <w:proofErr w:type="spellEnd"/>
      <w:r>
        <w:t xml:space="preserve"> </w:t>
      </w:r>
      <w:proofErr w:type="spellStart"/>
      <w:r>
        <w:t>adatát</w:t>
      </w:r>
      <w:proofErr w:type="spellEnd"/>
      <w:r>
        <w:t>.</w:t>
      </w:r>
    </w:p>
    <w:p w14:paraId="0000000A" w14:textId="77777777" w:rsidR="00D86959" w:rsidRDefault="00A41E5A">
      <w:pPr>
        <w:numPr>
          <w:ilvl w:val="1"/>
          <w:numId w:val="1"/>
        </w:numPr>
      </w:pPr>
      <w:proofErr w:type="spellStart"/>
      <w:r>
        <w:t>Tárold</w:t>
      </w:r>
      <w:proofErr w:type="spellEnd"/>
      <w:r>
        <w:t xml:space="preserve"> le a </w:t>
      </w:r>
      <w:proofErr w:type="spellStart"/>
      <w:r>
        <w:t>tananyag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projektjeit</w:t>
      </w:r>
      <w:proofErr w:type="spellEnd"/>
      <w:r>
        <w:t xml:space="preserve"> </w:t>
      </w:r>
      <w:proofErr w:type="spellStart"/>
      <w:r>
        <w:t>kurzusunként</w:t>
      </w:r>
      <w:proofErr w:type="spellEnd"/>
      <w:r>
        <w:t xml:space="preserve">. Az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projektek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részből</w:t>
      </w:r>
      <w:proofErr w:type="spellEnd"/>
      <w:r>
        <w:t xml:space="preserve"> </w:t>
      </w:r>
      <w:proofErr w:type="spellStart"/>
      <w:r>
        <w:t>állnak</w:t>
      </w:r>
      <w:proofErr w:type="spellEnd"/>
      <w:r>
        <w:t xml:space="preserve">. Minden </w:t>
      </w:r>
      <w:proofErr w:type="spellStart"/>
      <w:r>
        <w:t>projektnek</w:t>
      </w:r>
      <w:proofErr w:type="spellEnd"/>
      <w:r>
        <w:t xml:space="preserve"> van </w:t>
      </w:r>
      <w:proofErr w:type="spellStart"/>
      <w:r>
        <w:t>egy</w:t>
      </w:r>
      <w:proofErr w:type="spellEnd"/>
      <w:r>
        <w:t xml:space="preserve"> </w:t>
      </w:r>
      <w:proofErr w:type="spellStart"/>
      <w:r>
        <w:t>címe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</w:t>
      </w:r>
      <w:r>
        <w:t>övid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elvégzendő</w:t>
      </w:r>
      <w:proofErr w:type="spellEnd"/>
      <w:r>
        <w:t xml:space="preserve"> </w:t>
      </w:r>
      <w:proofErr w:type="spellStart"/>
      <w:r>
        <w:t>feladatok</w:t>
      </w:r>
      <w:proofErr w:type="spellEnd"/>
      <w:r>
        <w:t xml:space="preserve"> </w:t>
      </w:r>
      <w:proofErr w:type="spellStart"/>
      <w:r>
        <w:t>követnek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háttéranyagokkal</w:t>
      </w:r>
      <w:proofErr w:type="spellEnd"/>
      <w:r>
        <w:t xml:space="preserve"> </w:t>
      </w:r>
      <w:proofErr w:type="spellStart"/>
      <w:r>
        <w:t>egészísd</w:t>
      </w:r>
      <w:proofErr w:type="spellEnd"/>
      <w:r>
        <w:t xml:space="preserve"> ki, </w:t>
      </w:r>
      <w:proofErr w:type="spellStart"/>
      <w:r>
        <w:t>amik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linkek</w:t>
      </w:r>
      <w:proofErr w:type="spellEnd"/>
      <w:r>
        <w:t xml:space="preserve">, </w:t>
      </w:r>
      <w:proofErr w:type="spellStart"/>
      <w:r>
        <w:t>amik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weboldalakra</w:t>
      </w:r>
      <w:proofErr w:type="spellEnd"/>
      <w:r>
        <w:t xml:space="preserve"> </w:t>
      </w:r>
      <w:proofErr w:type="spellStart"/>
      <w:r>
        <w:t>mutatnak</w:t>
      </w:r>
      <w:proofErr w:type="spellEnd"/>
      <w:r>
        <w:t xml:space="preserve">. A </w:t>
      </w:r>
      <w:proofErr w:type="spellStart"/>
      <w:r>
        <w:t>projektek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típusa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, </w:t>
      </w:r>
      <w:proofErr w:type="spellStart"/>
      <w:r>
        <w:t>úgy</w:t>
      </w:r>
      <w:proofErr w:type="spellEnd"/>
      <w:r>
        <w:t xml:space="preserve"> mint “</w:t>
      </w:r>
      <w:proofErr w:type="spellStart"/>
      <w:r>
        <w:t>Excercise</w:t>
      </w:r>
      <w:proofErr w:type="spellEnd"/>
      <w:r>
        <w:t xml:space="preserve">” </w:t>
      </w:r>
      <w:proofErr w:type="spellStart"/>
      <w:r>
        <w:t>vagy</w:t>
      </w:r>
      <w:proofErr w:type="spellEnd"/>
      <w:r>
        <w:t xml:space="preserve"> “Tutorial”,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lehetnek</w:t>
      </w:r>
      <w:proofErr w:type="spellEnd"/>
      <w:r>
        <w:t xml:space="preserve">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egyéni</w:t>
      </w:r>
      <w:proofErr w:type="spellEnd"/>
      <w:r>
        <w:t xml:space="preserve"> </w:t>
      </w:r>
      <w:proofErr w:type="spellStart"/>
      <w:r>
        <w:t>felada</w:t>
      </w:r>
      <w:r>
        <w:t>tok</w:t>
      </w:r>
      <w:proofErr w:type="spellEnd"/>
      <w:r>
        <w:t xml:space="preserve">. </w:t>
      </w:r>
      <w:proofErr w:type="spellStart"/>
      <w:r>
        <w:t>Ugyanaz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kurzusban</w:t>
      </w:r>
      <w:proofErr w:type="spellEnd"/>
      <w:r>
        <w:t xml:space="preserve"> is </w:t>
      </w:r>
      <w:proofErr w:type="spellStart"/>
      <w:r>
        <w:t>szerepelhet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épp</w:t>
      </w:r>
      <w:proofErr w:type="spellEnd"/>
      <w:r>
        <w:t xml:space="preserve">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egyéni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, </w:t>
      </w:r>
      <w:proofErr w:type="spellStart"/>
      <w:r>
        <w:t>kurzustól</w:t>
      </w:r>
      <w:proofErr w:type="spellEnd"/>
      <w:r>
        <w:t xml:space="preserve"> </w:t>
      </w:r>
      <w:proofErr w:type="spellStart"/>
      <w:r>
        <w:t>függően</w:t>
      </w:r>
      <w:proofErr w:type="spellEnd"/>
      <w:r>
        <w:t xml:space="preserve"> </w:t>
      </w:r>
      <w:proofErr w:type="spellStart"/>
      <w:r>
        <w:t>változhat</w:t>
      </w:r>
      <w:proofErr w:type="spellEnd"/>
      <w:r>
        <w:t xml:space="preserve">. </w:t>
      </w:r>
      <w:r>
        <w:br/>
        <w:t xml:space="preserve">A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táblákat</w:t>
      </w:r>
      <w:proofErr w:type="spellEnd"/>
      <w:r>
        <w:t xml:space="preserve"> a </w:t>
      </w:r>
      <w:proofErr w:type="spellStart"/>
      <w:r>
        <w:t>leírás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alkosd</w:t>
      </w:r>
      <w:proofErr w:type="spellEnd"/>
      <w:r>
        <w:t xml:space="preserve"> meg!</w:t>
      </w:r>
    </w:p>
    <w:p w14:paraId="3A2461B5" w14:textId="77777777" w:rsidR="00A41E5A" w:rsidRDefault="00A41E5A" w:rsidP="00A41E5A">
      <w:pPr>
        <w:numPr>
          <w:ilvl w:val="1"/>
          <w:numId w:val="1"/>
        </w:numPr>
      </w:pPr>
      <w:proofErr w:type="spellStart"/>
      <w:r>
        <w:t>Tárold</w:t>
      </w:r>
      <w:proofErr w:type="spellEnd"/>
      <w:r>
        <w:t xml:space="preserve"> le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diákok</w:t>
      </w:r>
      <w:proofErr w:type="spellEnd"/>
      <w:r>
        <w:t xml:space="preserve"> </w:t>
      </w:r>
      <w:proofErr w:type="spellStart"/>
      <w:r>
        <w:t>teljesítéseit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diákok</w:t>
      </w:r>
      <w:proofErr w:type="spellEnd"/>
      <w:r>
        <w:t xml:space="preserve"> a </w:t>
      </w:r>
      <w:proofErr w:type="spellStart"/>
      <w:r>
        <w:t>projek</w:t>
      </w:r>
      <w:r>
        <w:t>tjeiken</w:t>
      </w:r>
      <w:proofErr w:type="spellEnd"/>
      <w:r>
        <w:t xml:space="preserve"> </w:t>
      </w:r>
      <w:proofErr w:type="spellStart"/>
      <w:r>
        <w:t>dolgoznak</w:t>
      </w:r>
      <w:proofErr w:type="spellEnd"/>
      <w:r>
        <w:t xml:space="preserve">,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eredményeit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 xml:space="preserve"> </w:t>
      </w:r>
      <w:proofErr w:type="spellStart"/>
      <w:r>
        <w:t>eltároljuk</w:t>
      </w:r>
      <w:proofErr w:type="spellEnd"/>
      <w:r>
        <w:t xml:space="preserve">. Minden </w:t>
      </w:r>
      <w:proofErr w:type="spellStart"/>
      <w:r>
        <w:t>projektre</w:t>
      </w:r>
      <w:proofErr w:type="spellEnd"/>
      <w:r>
        <w:t xml:space="preserve"> </w:t>
      </w:r>
      <w:proofErr w:type="spellStart"/>
      <w:r>
        <w:t>értékelést</w:t>
      </w:r>
      <w:proofErr w:type="spellEnd"/>
      <w:r>
        <w:t xml:space="preserve"> </w:t>
      </w:r>
      <w:proofErr w:type="spellStart"/>
      <w:r>
        <w:t>kapnak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egyebek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1-5 </w:t>
      </w:r>
      <w:proofErr w:type="spellStart"/>
      <w:r>
        <w:t>ig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pontszám</w:t>
      </w:r>
      <w:proofErr w:type="spellEnd"/>
      <w:r>
        <w:t xml:space="preserve">. Az </w:t>
      </w:r>
      <w:proofErr w:type="spellStart"/>
      <w:r>
        <w:t>értékelést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diáktársuk</w:t>
      </w:r>
      <w:proofErr w:type="spellEnd"/>
      <w:r>
        <w:t xml:space="preserve"> </w:t>
      </w:r>
      <w:proofErr w:type="spellStart"/>
      <w:r>
        <w:t>végzi</w:t>
      </w:r>
      <w:proofErr w:type="spellEnd"/>
      <w:r>
        <w:t xml:space="preserve">. Az </w:t>
      </w:r>
      <w:proofErr w:type="spellStart"/>
      <w:r>
        <w:t>értékeléssel</w:t>
      </w:r>
      <w:proofErr w:type="spellEnd"/>
      <w:r>
        <w:t xml:space="preserve"> </w:t>
      </w:r>
      <w:proofErr w:type="spellStart"/>
      <w:r>
        <w:t>kapcsolatban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mikor</w:t>
      </w:r>
      <w:proofErr w:type="spellEnd"/>
      <w:r>
        <w:t xml:space="preserve"> </w:t>
      </w:r>
      <w:proofErr w:type="spellStart"/>
      <w:r>
        <w:t>történt</w:t>
      </w:r>
      <w:proofErr w:type="spellEnd"/>
      <w:r>
        <w:t xml:space="preserve">, ki </w:t>
      </w:r>
      <w:proofErr w:type="spellStart"/>
      <w:r>
        <w:t>végezte</w:t>
      </w:r>
      <w:proofErr w:type="spellEnd"/>
      <w:r>
        <w:t xml:space="preserve">,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eredménnyel</w:t>
      </w:r>
      <w:proofErr w:type="spellEnd"/>
      <w:r>
        <w:t xml:space="preserve"> </w:t>
      </w:r>
      <w:proofErr w:type="spellStart"/>
      <w:r>
        <w:t>zárult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proofErr w:type="gramStart"/>
      <w:r>
        <w:t>milyen</w:t>
      </w:r>
      <w:proofErr w:type="spellEnd"/>
      <w:r>
        <w:t xml:space="preserve">  </w:t>
      </w:r>
      <w:proofErr w:type="spellStart"/>
      <w:r>
        <w:t>gondolatokat</w:t>
      </w:r>
      <w:proofErr w:type="spellEnd"/>
      <w:proofErr w:type="gramEnd"/>
      <w:r>
        <w:t xml:space="preserve"> </w:t>
      </w:r>
      <w:proofErr w:type="spellStart"/>
      <w:r>
        <w:t>fogalmazott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értékelő</w:t>
      </w:r>
      <w:proofErr w:type="spellEnd"/>
      <w:r>
        <w:t xml:space="preserve"> a </w:t>
      </w:r>
      <w:proofErr w:type="spellStart"/>
      <w:r>
        <w:t>megoldással</w:t>
      </w:r>
      <w:proofErr w:type="spellEnd"/>
      <w:r>
        <w:t xml:space="preserve"> </w:t>
      </w:r>
      <w:proofErr w:type="spellStart"/>
      <w:r>
        <w:t>kapcsolatban.</w:t>
      </w:r>
      <w:proofErr w:type="spellEnd"/>
    </w:p>
    <w:p w14:paraId="0000000C" w14:textId="5F542536" w:rsidR="00D86959" w:rsidRDefault="00A41E5A" w:rsidP="00A41E5A">
      <w:pPr>
        <w:numPr>
          <w:ilvl w:val="1"/>
          <w:numId w:val="1"/>
        </w:numPr>
      </w:pPr>
      <w:ins w:id="0" w:author="Tamás Lenner" w:date="2021-11-23T08:28:00Z">
        <w:r>
          <w:t>Extra</w:t>
        </w:r>
      </w:ins>
      <w:r>
        <w:br/>
      </w:r>
    </w:p>
    <w:p w14:paraId="0000000D" w14:textId="77777777" w:rsidR="00D86959" w:rsidRDefault="00A41E5A">
      <w:pPr>
        <w:numPr>
          <w:ilvl w:val="0"/>
          <w:numId w:val="1"/>
        </w:numPr>
      </w:pPr>
      <w:proofErr w:type="spellStart"/>
      <w:r>
        <w:t>Töltsd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a 2. </w:t>
      </w:r>
      <w:proofErr w:type="spellStart"/>
      <w:r>
        <w:t>Feladatban</w:t>
      </w:r>
      <w:proofErr w:type="spellEnd"/>
      <w:r>
        <w:t xml:space="preserve"> </w:t>
      </w:r>
      <w:proofErr w:type="spellStart"/>
      <w:r>
        <w:t>létrehozott</w:t>
      </w:r>
      <w:proofErr w:type="spellEnd"/>
      <w:r>
        <w:t xml:space="preserve"> </w:t>
      </w:r>
      <w:proofErr w:type="spellStart"/>
      <w:r>
        <w:t>táblákat</w:t>
      </w:r>
      <w:proofErr w:type="spellEnd"/>
      <w:r>
        <w:t xml:space="preserve"> </w:t>
      </w:r>
      <w:proofErr w:type="spellStart"/>
      <w:r>
        <w:t>általad</w:t>
      </w:r>
      <w:proofErr w:type="spellEnd"/>
      <w:r>
        <w:t xml:space="preserve"> </w:t>
      </w:r>
      <w:proofErr w:type="spellStart"/>
      <w:r>
        <w:t>megalkotott</w:t>
      </w:r>
      <w:proofErr w:type="spellEnd"/>
      <w:r>
        <w:t xml:space="preserve"> </w:t>
      </w:r>
      <w:proofErr w:type="spellStart"/>
      <w:r>
        <w:t>tesztadatokkal</w:t>
      </w:r>
      <w:proofErr w:type="spellEnd"/>
      <w:r>
        <w:t xml:space="preserve">. A </w:t>
      </w:r>
      <w:proofErr w:type="spellStart"/>
      <w:r>
        <w:t>tesztadatok</w:t>
      </w:r>
      <w:proofErr w:type="spellEnd"/>
      <w:r>
        <w:t xml:space="preserve"> </w:t>
      </w:r>
      <w:proofErr w:type="spellStart"/>
      <w:r>
        <w:t>alapjául</w:t>
      </w:r>
      <w:proofErr w:type="spellEnd"/>
      <w:r>
        <w:t xml:space="preserve"> a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csapatod</w:t>
      </w:r>
      <w:proofErr w:type="spellEnd"/>
      <w:r>
        <w:t xml:space="preserve"> </w:t>
      </w:r>
      <w:proofErr w:type="spellStart"/>
      <w:r>
        <w:t>szolgáljo</w:t>
      </w:r>
      <w:r>
        <w:t>n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Codecool</w:t>
      </w:r>
      <w:proofErr w:type="spellEnd"/>
      <w:r>
        <w:t xml:space="preserve"> curriculum 3. </w:t>
      </w:r>
      <w:proofErr w:type="spellStart"/>
      <w:r>
        <w:t>hétpárjában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SQL </w:t>
      </w:r>
      <w:proofErr w:type="spellStart"/>
      <w:r>
        <w:t>feladatok</w:t>
      </w:r>
      <w:proofErr w:type="spellEnd"/>
      <w:r>
        <w:t xml:space="preserve">. </w:t>
      </w:r>
      <w:r>
        <w:br/>
      </w:r>
    </w:p>
    <w:p w14:paraId="0000000F" w14:textId="5C9762AD" w:rsidR="00D86959" w:rsidRPr="00A41E5A" w:rsidRDefault="00A41E5A" w:rsidP="00A41E5A">
      <w:pPr>
        <w:numPr>
          <w:ilvl w:val="0"/>
          <w:numId w:val="1"/>
        </w:numPr>
      </w:pPr>
      <w:proofErr w:type="spellStart"/>
      <w:r>
        <w:t>Hozz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módosító</w:t>
      </w:r>
      <w:proofErr w:type="spellEnd"/>
      <w:r>
        <w:t xml:space="preserve"> </w:t>
      </w:r>
      <w:proofErr w:type="spellStart"/>
      <w:r>
        <w:t>lekérdezéseket</w:t>
      </w:r>
      <w:proofErr w:type="spellEnd"/>
      <w:r>
        <w:t xml:space="preserve">, </w:t>
      </w:r>
      <w:proofErr w:type="spellStart"/>
      <w:r>
        <w:t>amikkel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egy-egy</w:t>
      </w:r>
      <w:proofErr w:type="spellEnd"/>
      <w:r>
        <w:t xml:space="preserve">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eredményét</w:t>
      </w:r>
      <w:proofErr w:type="spellEnd"/>
      <w:r>
        <w:t xml:space="preserve"> </w:t>
      </w:r>
      <w:proofErr w:type="spellStart"/>
      <w:r>
        <w:t>módosítani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hibás</w:t>
      </w:r>
      <w:proofErr w:type="spellEnd"/>
      <w:r>
        <w:t xml:space="preserve">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eredménye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törölhető</w:t>
      </w:r>
      <w:proofErr w:type="spellEnd"/>
      <w:r>
        <w:t xml:space="preserve"> is. Az </w:t>
      </w:r>
      <w:proofErr w:type="spellStart"/>
      <w:r>
        <w:t>utasítások</w:t>
      </w:r>
      <w:proofErr w:type="spellEnd"/>
      <w:r>
        <w:t xml:space="preserve"> </w:t>
      </w:r>
      <w:proofErr w:type="spellStart"/>
      <w:r>
        <w:t>ne</w:t>
      </w:r>
      <w:r>
        <w:t>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paraméterezettek</w:t>
      </w:r>
      <w:proofErr w:type="spellEnd"/>
      <w:r>
        <w:t xml:space="preserve"> </w:t>
      </w:r>
      <w:proofErr w:type="spellStart"/>
      <w:r>
        <w:t>legyenek</w:t>
      </w:r>
      <w:proofErr w:type="spellEnd"/>
      <w:r>
        <w:t xml:space="preserve">,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tesztadatot</w:t>
      </w:r>
      <w:proofErr w:type="spellEnd"/>
      <w:r>
        <w:t xml:space="preserve"> </w:t>
      </w:r>
      <w:proofErr w:type="spellStart"/>
      <w:r>
        <w:t>használj</w:t>
      </w:r>
      <w:proofErr w:type="spellEnd"/>
      <w:r>
        <w:t xml:space="preserve"> a </w:t>
      </w:r>
      <w:proofErr w:type="spellStart"/>
      <w:r>
        <w:t>módosításkor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törléskor</w:t>
      </w:r>
      <w:proofErr w:type="spellEnd"/>
      <w:r>
        <w:t xml:space="preserve">. </w:t>
      </w:r>
      <w:r>
        <w:br/>
      </w:r>
    </w:p>
    <w:p w14:paraId="00000010" w14:textId="77777777" w:rsidR="00D86959" w:rsidRDefault="00A41E5A">
      <w:pPr>
        <w:numPr>
          <w:ilvl w:val="0"/>
          <w:numId w:val="1"/>
        </w:numPr>
      </w:pPr>
      <w:proofErr w:type="spellStart"/>
      <w:r>
        <w:lastRenderedPageBreak/>
        <w:t>Írj</w:t>
      </w:r>
      <w:proofErr w:type="spellEnd"/>
      <w:r>
        <w:t xml:space="preserve"> </w:t>
      </w:r>
      <w:proofErr w:type="spellStart"/>
      <w:r>
        <w:t>lekérdezéseket</w:t>
      </w:r>
      <w:proofErr w:type="spellEnd"/>
      <w:r>
        <w:t xml:space="preserve">, </w:t>
      </w:r>
      <w:proofErr w:type="spellStart"/>
      <w:r>
        <w:t>amik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 xml:space="preserve"> </w:t>
      </w:r>
      <w:proofErr w:type="spellStart"/>
      <w:r>
        <w:t>kapcsolódó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jelentései</w:t>
      </w:r>
      <w:proofErr w:type="spellEnd"/>
      <w:r>
        <w:t xml:space="preserve"> (report) </w:t>
      </w:r>
      <w:proofErr w:type="spellStart"/>
      <w:r>
        <w:t>alapjául</w:t>
      </w:r>
      <w:proofErr w:type="spellEnd"/>
      <w:r>
        <w:t xml:space="preserve"> </w:t>
      </w:r>
      <w:proofErr w:type="spellStart"/>
      <w:r>
        <w:t>szolgálhatnak</w:t>
      </w:r>
      <w:proofErr w:type="spellEnd"/>
      <w:r>
        <w:t>:</w:t>
      </w:r>
    </w:p>
    <w:p w14:paraId="00000011" w14:textId="77777777" w:rsidR="00D86959" w:rsidRDefault="00A41E5A">
      <w:pPr>
        <w:numPr>
          <w:ilvl w:val="1"/>
          <w:numId w:val="1"/>
        </w:numPr>
      </w:pPr>
      <w:r>
        <w:t xml:space="preserve">A </w:t>
      </w:r>
      <w:proofErr w:type="spellStart"/>
      <w:r>
        <w:t>tananyag</w:t>
      </w:r>
      <w:proofErr w:type="spellEnd"/>
      <w:r>
        <w:t xml:space="preserve"> </w:t>
      </w:r>
      <w:proofErr w:type="spellStart"/>
      <w:r>
        <w:t>kilistázása</w:t>
      </w:r>
      <w:proofErr w:type="spellEnd"/>
      <w:r>
        <w:t xml:space="preserve"> </w:t>
      </w:r>
      <w:proofErr w:type="spellStart"/>
      <w:r>
        <w:t>kurzusonként</w:t>
      </w:r>
      <w:proofErr w:type="spellEnd"/>
    </w:p>
    <w:p w14:paraId="00000012" w14:textId="77777777" w:rsidR="00D86959" w:rsidRDefault="00A41E5A">
      <w:pPr>
        <w:numPr>
          <w:ilvl w:val="1"/>
          <w:numId w:val="1"/>
        </w:numPr>
      </w:pPr>
      <w:r>
        <w:t>Az</w:t>
      </w:r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projektek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elemével</w:t>
      </w:r>
      <w:proofErr w:type="spellEnd"/>
      <w:r>
        <w:t xml:space="preserve"> </w:t>
      </w:r>
      <w:proofErr w:type="spellStart"/>
      <w:r>
        <w:t>együtt</w:t>
      </w:r>
      <w:proofErr w:type="spellEnd"/>
    </w:p>
    <w:p w14:paraId="00000013" w14:textId="77777777" w:rsidR="00D86959" w:rsidRDefault="00A41E5A">
      <w:pPr>
        <w:numPr>
          <w:ilvl w:val="1"/>
          <w:numId w:val="1"/>
        </w:numPr>
      </w:pPr>
      <w:r>
        <w:t xml:space="preserve">A </w:t>
      </w:r>
      <w:proofErr w:type="spellStart"/>
      <w:r>
        <w:t>diákok</w:t>
      </w:r>
      <w:proofErr w:type="spellEnd"/>
      <w:r>
        <w:t xml:space="preserve"> </w:t>
      </w:r>
      <w:proofErr w:type="spellStart"/>
      <w:r>
        <w:t>alapadatainak</w:t>
      </w:r>
      <w:proofErr w:type="spellEnd"/>
      <w:r>
        <w:t xml:space="preserve"> </w:t>
      </w:r>
      <w:proofErr w:type="spellStart"/>
      <w:r>
        <w:t>listája</w:t>
      </w:r>
      <w:proofErr w:type="spellEnd"/>
      <w:r>
        <w:t xml:space="preserve"> </w:t>
      </w:r>
      <w:proofErr w:type="spellStart"/>
      <w:r>
        <w:t>kurzusonként</w:t>
      </w:r>
      <w:proofErr w:type="spellEnd"/>
    </w:p>
    <w:p w14:paraId="00000014" w14:textId="77777777" w:rsidR="00D86959" w:rsidRDefault="00A41E5A">
      <w:pPr>
        <w:numPr>
          <w:ilvl w:val="1"/>
          <w:numId w:val="1"/>
        </w:numPr>
      </w:pPr>
      <w:r>
        <w:t xml:space="preserve">A </w:t>
      </w:r>
      <w:proofErr w:type="spellStart"/>
      <w:r>
        <w:t>diákok</w:t>
      </w:r>
      <w:proofErr w:type="spellEnd"/>
      <w:r>
        <w:t xml:space="preserve"> </w:t>
      </w:r>
      <w:proofErr w:type="spellStart"/>
      <w:r>
        <w:t>projektenkénti</w:t>
      </w:r>
      <w:proofErr w:type="spellEnd"/>
      <w:r>
        <w:t xml:space="preserve"> </w:t>
      </w:r>
      <w:proofErr w:type="spellStart"/>
      <w:r>
        <w:t>teljesítései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elért</w:t>
      </w:r>
      <w:proofErr w:type="spellEnd"/>
      <w:r>
        <w:t xml:space="preserve"> </w:t>
      </w:r>
      <w:proofErr w:type="spellStart"/>
      <w:r>
        <w:t>eredményeik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részletével</w:t>
      </w:r>
      <w:proofErr w:type="spellEnd"/>
      <w:r>
        <w:t xml:space="preserve"> </w:t>
      </w:r>
      <w:proofErr w:type="spellStart"/>
      <w:r>
        <w:t>együtt</w:t>
      </w:r>
      <w:proofErr w:type="spellEnd"/>
    </w:p>
    <w:p w14:paraId="00000015" w14:textId="20C53579" w:rsidR="00D86959" w:rsidRDefault="00A41E5A">
      <w:pPr>
        <w:numPr>
          <w:ilvl w:val="1"/>
          <w:numId w:val="1"/>
        </w:numPr>
      </w:pPr>
      <w:proofErr w:type="spellStart"/>
      <w:r>
        <w:t>Összesített</w:t>
      </w:r>
      <w:proofErr w:type="spellEnd"/>
      <w:r>
        <w:t xml:space="preserve"> </w:t>
      </w:r>
      <w:proofErr w:type="spellStart"/>
      <w:proofErr w:type="gramStart"/>
      <w:r>
        <w:t>eredmény</w:t>
      </w:r>
      <w:proofErr w:type="spellEnd"/>
      <w:proofErr w:type="gramEnd"/>
      <w:r>
        <w:t xml:space="preserve"> a </w:t>
      </w:r>
      <w:proofErr w:type="spellStart"/>
      <w:r>
        <w:t>diákok</w:t>
      </w:r>
      <w:proofErr w:type="spellEnd"/>
      <w:r>
        <w:t xml:space="preserve"> </w:t>
      </w:r>
      <w:proofErr w:type="spellStart"/>
      <w:r>
        <w:t>teljesítéseiről</w:t>
      </w:r>
      <w:proofErr w:type="spellEnd"/>
      <w:r>
        <w:t xml:space="preserve">. </w:t>
      </w:r>
      <w:r>
        <w:t xml:space="preserve">A </w:t>
      </w:r>
      <w:proofErr w:type="spellStart"/>
      <w:r>
        <w:t>lekérdezés</w:t>
      </w:r>
      <w:proofErr w:type="spellEnd"/>
      <w:r>
        <w:t xml:space="preserve"> </w:t>
      </w:r>
      <w:proofErr w:type="spellStart"/>
      <w:r>
        <w:t>számoljon</w:t>
      </w:r>
      <w:proofErr w:type="spellEnd"/>
      <w:r>
        <w:t xml:space="preserve"> </w:t>
      </w:r>
      <w:proofErr w:type="spellStart"/>
      <w:r>
        <w:t>átlagot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elért</w:t>
      </w:r>
      <w:proofErr w:type="spellEnd"/>
      <w:r>
        <w:t xml:space="preserve"> </w:t>
      </w:r>
      <w:proofErr w:type="spellStart"/>
      <w:r>
        <w:t>pontszámokból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ha a </w:t>
      </w:r>
      <w:proofErr w:type="spellStart"/>
      <w:r>
        <w:t>diák</w:t>
      </w:r>
      <w:proofErr w:type="spellEnd"/>
      <w:r>
        <w:t xml:space="preserve"> 60% </w:t>
      </w:r>
      <w:proofErr w:type="spellStart"/>
      <w:r>
        <w:t>felett</w:t>
      </w:r>
      <w:proofErr w:type="spellEnd"/>
      <w:r>
        <w:t xml:space="preserve"> </w:t>
      </w:r>
      <w:proofErr w:type="spellStart"/>
      <w:r>
        <w:t>teljesített</w:t>
      </w:r>
      <w:proofErr w:type="spellEnd"/>
      <w:r>
        <w:t xml:space="preserve">, </w:t>
      </w:r>
      <w:proofErr w:type="spellStart"/>
      <w:r>
        <w:t>kapjon</w:t>
      </w:r>
      <w:proofErr w:type="spellEnd"/>
      <w:r>
        <w:t xml:space="preserve"> “</w:t>
      </w:r>
      <w:proofErr w:type="spellStart"/>
      <w:r>
        <w:t>haladó</w:t>
      </w:r>
      <w:proofErr w:type="spellEnd"/>
      <w:r>
        <w:t xml:space="preserve">” </w:t>
      </w:r>
      <w:proofErr w:type="spellStart"/>
      <w:r>
        <w:t>minősítést</w:t>
      </w:r>
      <w:proofErr w:type="spellEnd"/>
      <w:r>
        <w:t xml:space="preserve">, ha </w:t>
      </w:r>
      <w:proofErr w:type="spellStart"/>
      <w:r>
        <w:t>alatta</w:t>
      </w:r>
      <w:proofErr w:type="spellEnd"/>
      <w:r>
        <w:t xml:space="preserve">, </w:t>
      </w:r>
      <w:proofErr w:type="spellStart"/>
      <w:r>
        <w:t>legyen</w:t>
      </w:r>
      <w:proofErr w:type="spellEnd"/>
      <w:r>
        <w:t xml:space="preserve"> “</w:t>
      </w:r>
      <w:proofErr w:type="spellStart"/>
      <w:r>
        <w:t>megfontolva</w:t>
      </w:r>
      <w:proofErr w:type="spellEnd"/>
      <w:r>
        <w:t xml:space="preserve"> </w:t>
      </w:r>
      <w:proofErr w:type="spellStart"/>
      <w:r>
        <w:t>haladó</w:t>
      </w:r>
      <w:proofErr w:type="spellEnd"/>
      <w:r>
        <w:t>”.</w:t>
      </w:r>
    </w:p>
    <w:p w14:paraId="2DEC7A8C" w14:textId="77777777" w:rsidR="00A41E5A" w:rsidRDefault="00A41E5A" w:rsidP="00A41E5A">
      <w:pPr>
        <w:numPr>
          <w:ilvl w:val="1"/>
          <w:numId w:val="1"/>
        </w:numPr>
      </w:pPr>
      <w:r>
        <w:t xml:space="preserve">A 3 </w:t>
      </w:r>
      <w:proofErr w:type="spellStart"/>
      <w:r>
        <w:t>legjobban</w:t>
      </w:r>
      <w:proofErr w:type="spellEnd"/>
      <w:r>
        <w:t xml:space="preserve"> </w:t>
      </w:r>
      <w:proofErr w:type="spellStart"/>
      <w:ins w:id="1" w:author="Tamás Lenner" w:date="2021-11-23T08:25:00Z">
        <w:r>
          <w:t>teljesítő</w:t>
        </w:r>
      </w:ins>
      <w:proofErr w:type="spellEnd"/>
      <w:r>
        <w:t xml:space="preserve"> </w:t>
      </w:r>
      <w:proofErr w:type="spellStart"/>
      <w:r>
        <w:t>diák</w:t>
      </w:r>
      <w:proofErr w:type="spellEnd"/>
      <w:r>
        <w:t xml:space="preserve"> </w:t>
      </w:r>
      <w:proofErr w:type="spellStart"/>
      <w:r>
        <w:t>listája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összesített</w:t>
      </w:r>
      <w:proofErr w:type="spellEnd"/>
      <w:r>
        <w:t xml:space="preserve"> (</w:t>
      </w:r>
      <w:proofErr w:type="spellStart"/>
      <w:r>
        <w:t>nem</w:t>
      </w:r>
      <w:proofErr w:type="spellEnd"/>
      <w:r>
        <w:t xml:space="preserve"> </w:t>
      </w:r>
      <w:proofErr w:type="spellStart"/>
      <w:r>
        <w:t>átlag</w:t>
      </w:r>
      <w:proofErr w:type="spellEnd"/>
      <w:r>
        <w:t xml:space="preserve">) </w:t>
      </w:r>
      <w:proofErr w:type="spellStart"/>
      <w:r>
        <w:t>pontszámaik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. </w:t>
      </w:r>
    </w:p>
    <w:p w14:paraId="00000017" w14:textId="3D02C280" w:rsidR="00D86959" w:rsidRDefault="00A41E5A" w:rsidP="00A41E5A">
      <w:pPr>
        <w:numPr>
          <w:ilvl w:val="1"/>
          <w:numId w:val="1"/>
        </w:numPr>
      </w:pPr>
      <w:ins w:id="2" w:author="Tamás Lenner" w:date="2021-11-23T08:28:00Z">
        <w:r>
          <w:t>Ex</w:t>
        </w:r>
        <w:r>
          <w:t>tra</w:t>
        </w:r>
      </w:ins>
    </w:p>
    <w:p w14:paraId="00000018" w14:textId="77777777" w:rsidR="00D86959" w:rsidRDefault="00A41E5A">
      <w:r>
        <w:tab/>
      </w:r>
      <w:r>
        <w:tab/>
      </w:r>
    </w:p>
    <w:sectPr w:rsidR="00D86959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0D94"/>
    <w:multiLevelType w:val="multilevel"/>
    <w:tmpl w:val="10F4A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959"/>
    <w:rsid w:val="00A41E5A"/>
    <w:rsid w:val="00D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A1C2"/>
  <w15:docId w15:val="{7C4E95CC-2232-420B-982A-1E645929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EDU_WBQZ_8069@sulid.hu</cp:lastModifiedBy>
  <cp:revision>2</cp:revision>
  <dcterms:created xsi:type="dcterms:W3CDTF">2021-11-26T12:50:00Z</dcterms:created>
  <dcterms:modified xsi:type="dcterms:W3CDTF">2021-11-26T12:51:00Z</dcterms:modified>
</cp:coreProperties>
</file>